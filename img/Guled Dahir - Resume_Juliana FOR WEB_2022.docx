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rtl w:val="0"/>
        </w:rPr>
        <w:t xml:space="preserve">Guled Dahir</w:t>
      </w:r>
      <w:commentRangeStart w:id="0"/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guled.dahir@student.cart.org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Fresno, CA</w:t>
        <w:tab/>
        <w:tab/>
        <w:tab/>
        <w:tab/>
        <w:t xml:space="preserve">Phone: (559) 248-7400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Web Application Development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internship </w:t>
      </w:r>
    </w:p>
    <w:p w:rsidR="00000000" w:rsidDel="00000000" w:rsidP="00000000" w:rsidRDefault="00000000" w:rsidRPr="00000000" w14:paraId="00000006">
      <w:pPr>
        <w:pageBreakBefore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Center for Advanced Research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720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Web application Lab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Aug.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key problems in websites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Collaborate with team members to generate </w:t>
      </w:r>
      <w:r w:rsidDel="00000000" w:rsidR="00000000" w:rsidRPr="00000000">
        <w:rPr>
          <w:sz w:val="20"/>
          <w:szCs w:val="20"/>
          <w:rtl w:val="0"/>
        </w:rPr>
        <w:t xml:space="preserve">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professional 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present Adobe Spark pages and PowerPoints\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1440" w:hanging="360"/>
        <w:rPr>
          <w:sz w:val="20"/>
          <w:szCs w:val="20"/>
        </w:rPr>
      </w:pPr>
      <w:ins w:author="Jodi Silva" w:id="0" w:date="2022-02-13T22:26:21Z">
        <w:r w:rsidDel="00000000" w:rsidR="00000000" w:rsidRPr="00000000">
          <w:rPr>
            <w:sz w:val="20"/>
            <w:szCs w:val="20"/>
            <w:rtl w:val="0"/>
          </w:rPr>
          <w:t xml:space="preserve">Coded and created</w:t>
        </w:r>
      </w:ins>
      <w:r w:rsidDel="00000000" w:rsidR="00000000" w:rsidRPr="00000000">
        <w:rPr>
          <w:sz w:val="22"/>
          <w:szCs w:val="22"/>
          <w:rtl w:val="0"/>
        </w:rPr>
        <w:t xml:space="preserve"> a tourism website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Edison High School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(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Aug. 201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Applied to Fresno State and major in computer science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Tooked  a year of multimedia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ins w:author="Jodi Silva" w:id="1" w:date="2022-02-13T22:28:35Z"/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GPA 3.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ins w:author="Jodi Silva" w:id="1" w:date="2022-02-13T22:28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Jodi Silva" w:id="2" w:date="2022-02-13T22:28:35Z">
            <w:rPr>
              <w:sz w:val="20"/>
              <w:szCs w:val="20"/>
            </w:rPr>
          </w:rPrChange>
        </w:rPr>
        <w:pPrChange w:author="Jodi Silva" w:id="0" w:date="2022-02-13T22:28:35Z">
          <w:pPr>
            <w:pageBreakBefore w:val="0"/>
            <w:numPr>
              <w:ilvl w:val="1"/>
              <w:numId w:val="1"/>
            </w:numPr>
            <w:ind w:left="144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ns w:author="Jodi Silva" w:id="3" w:date="2022-02-13T22:28:32Z"/>
          <w:sz w:val="20"/>
          <w:szCs w:val="20"/>
          <w:vertAlign w:val="baseline"/>
        </w:rPr>
      </w:pPr>
      <w:ins w:author="Jodi Silva" w:id="3" w:date="2022-02-13T22:28:32Z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Technology skills</w:t>
        </w:r>
      </w:ins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ins w:author="Jodi Silva" w:id="3" w:date="2022-02-13T22:28:32Z"/>
          <w:b w:val="1"/>
          <w:sz w:val="22"/>
          <w:szCs w:val="22"/>
        </w:rPr>
      </w:pPr>
      <w:ins w:author="Jodi Silva" w:id="3" w:date="2022-02-13T22:28:32Z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Html and CSS</w:t>
        </w:r>
      </w:ins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Certificates/Awards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School Awards: honor roll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Habitat for Humanity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June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February 2021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Greet customers in a courteous manner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Open and close the business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Balance the cash register</w:t>
      </w:r>
    </w:p>
    <w:p w:rsidR="00000000" w:rsidDel="00000000" w:rsidP="00000000" w:rsidRDefault="00000000" w:rsidRPr="00000000" w14:paraId="00000020">
      <w:pPr>
        <w:pageBreakBefore w:val="0"/>
        <w:ind w:left="144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School Snack Bar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Dec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201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Assisted customers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Operated cash register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Organized display racks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Speak a little bit of </w:t>
      </w:r>
      <w:ins w:author="Jodi Silva" w:id="4" w:date="2022-02-13T22:25:08Z">
        <w:r w:rsidDel="00000000" w:rsidR="00000000" w:rsidRPr="00000000">
          <w:rPr>
            <w:sz w:val="20"/>
            <w:szCs w:val="20"/>
            <w:rtl w:val="0"/>
          </w:rPr>
          <w:t xml:space="preserve">A</w:t>
        </w:r>
      </w:ins>
      <w:del w:author="Jodi Silva" w:id="4" w:date="2022-02-13T22:25:08Z">
        <w:r w:rsidDel="00000000" w:rsidR="00000000" w:rsidRPr="00000000">
          <w:rPr>
            <w:sz w:val="20"/>
            <w:szCs w:val="20"/>
            <w:rtl w:val="0"/>
          </w:rPr>
          <w:delText xml:space="preserve">a</w:delText>
        </w:r>
      </w:del>
      <w:r w:rsidDel="00000000" w:rsidR="00000000" w:rsidRPr="00000000">
        <w:rPr>
          <w:sz w:val="20"/>
          <w:szCs w:val="20"/>
          <w:rtl w:val="0"/>
        </w:rPr>
        <w:t xml:space="preserve">rabic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del w:author="Jodi Silva" w:id="5" w:date="2022-02-13T22:28:21Z"/>
          <w:sz w:val="20"/>
          <w:szCs w:val="20"/>
        </w:rPr>
      </w:pPr>
      <w:del w:author="Jodi Silva" w:id="5" w:date="2022-02-13T22:28:2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Designed a tourism website </w:t>
        </w:r>
      </w:ins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Achieved getting all my school credits before the school year finished.</w:t>
        </w:r>
      </w:ins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Maintained to keep good grades in schools</w:t>
        </w:r>
      </w:ins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Tutored some kids in elementary school in math</w:t>
        </w:r>
      </w:ins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Collaborated with creating my tourism website</w:t>
        </w:r>
      </w:ins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Motivated myself to be the best in programming and math.</w:t>
        </w:r>
      </w:ins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Connected with a guy who works in computer science and he helps me.</w:t>
        </w:r>
      </w:ins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Created videos in the past.</w:t>
        </w:r>
      </w:ins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ins w:author="Jodi Silva" w:id="6" w:date="2022-02-13T22:27:20Z"/>
          <w:sz w:val="18"/>
          <w:szCs w:val="18"/>
        </w:rPr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Coordinated my plans through college</w:t>
        </w:r>
      </w:ins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del w:author="Jodi Silva" w:id="6" w:date="2022-02-13T22:27:20Z"/>
          <w:sz w:val="18"/>
          <w:szCs w:val="18"/>
        </w:rPr>
        <w:pPrChange w:author="Jodi Silva" w:id="0" w:date="2022-02-13T22:27:18Z">
          <w:pPr>
            <w:numPr>
              <w:ilvl w:val="0"/>
              <w:numId w:val="3"/>
            </w:numPr>
            <w:ind w:left="1440" w:hanging="360"/>
          </w:pPr>
        </w:pPrChange>
      </w:pPr>
      <w:ins w:author="Jodi Silva" w:id="6" w:date="2022-02-13T22:27:20Z">
        <w:r w:rsidDel="00000000" w:rsidR="00000000" w:rsidRPr="00000000">
          <w:rPr>
            <w:b w:val="1"/>
            <w:sz w:val="22"/>
            <w:szCs w:val="22"/>
            <w:rtl w:val="0"/>
          </w:rPr>
          <w:t xml:space="preserve">Managed my time very well</w:t>
        </w:r>
      </w:ins>
      <w:del w:author="Jodi Silva" w:id="6" w:date="2022-02-13T22:27:2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  <w:rPrChange w:author="Jodi Silva" w:id="8" w:date="2022-02-13T22:27:20Z">
            <w:rPr>
              <w:sz w:val="22"/>
              <w:szCs w:val="22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Chess club: Treasury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Muslim community group that disrupt information about Mmulsim culture and helps the homeless.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1.99999999999994" w:top="431.99999999999994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di Silva" w:id="0" w:date="2022-02-13T22:26:06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00" w:before="100" w:lineRule="auto"/>
    </w:pPr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